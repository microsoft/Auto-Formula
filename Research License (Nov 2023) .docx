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15B619CB"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source code, object code,</w:t>
      </w:r>
      <w:r w:rsidR="00895322">
        <w:rPr>
          <w:lang w:val="en"/>
        </w:rPr>
        <w:t xml:space="preserve"> machine learning models,</w:t>
      </w:r>
      <w:r>
        <w:rPr>
          <w:lang w:val="en"/>
        </w:rPr>
        <w:t xml:space="preserv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69DDEDFC"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2E2A0EBB" w14:textId="38EB8872" w:rsidR="00895322" w:rsidRPr="00895322" w:rsidRDefault="00895322">
      <w:pPr>
        <w:pStyle w:val="Heading2"/>
        <w:numPr>
          <w:ilvl w:val="1"/>
          <w:numId w:val="2"/>
        </w:numPr>
      </w:pPr>
      <w:r>
        <w:rPr>
          <w:b/>
        </w:rPr>
        <w:t xml:space="preserve">Models.  </w:t>
      </w:r>
      <w:r>
        <w:rPr>
          <w:bCs w:val="0"/>
        </w:rPr>
        <w:t>If machine learning model(s) are included, you may use the model</w:t>
      </w:r>
      <w:r w:rsidR="009C1D4D">
        <w:rPr>
          <w:bCs w:val="0"/>
        </w:rPr>
        <w:t>(s)</w:t>
      </w:r>
      <w:r>
        <w:rPr>
          <w:bCs w:val="0"/>
        </w:rPr>
        <w:t>, but you may not distribute the m</w:t>
      </w:r>
      <w:r w:rsidR="000A1197">
        <w:rPr>
          <w:bCs w:val="0"/>
        </w:rPr>
        <w:t>odels.</w:t>
      </w:r>
    </w:p>
    <w:p w14:paraId="405230BC" w14:textId="61986365" w:rsidR="00461E63" w:rsidRPr="00AC3147" w:rsidRDefault="00461E63">
      <w:pPr>
        <w:pStyle w:val="Heading2"/>
        <w:numPr>
          <w:ilvl w:val="1"/>
          <w:numId w:val="2"/>
        </w:numPr>
      </w:pPr>
      <w:r>
        <w:rPr>
          <w:b/>
        </w:rPr>
        <w:t xml:space="preserve">Data. </w:t>
      </w:r>
      <w:r>
        <w:t xml:space="preserve">If </w:t>
      </w:r>
      <w:r w:rsidR="000B2E05">
        <w:t>d</w:t>
      </w:r>
      <w:r>
        <w:t>ata is included</w:t>
      </w:r>
      <w:r w:rsidRPr="00AC3147">
        <w:t xml:space="preserve">, you may use and modify the </w:t>
      </w:r>
      <w:r>
        <w:t xml:space="preserve">data, </w:t>
      </w:r>
      <w:r w:rsidRPr="00AC3147">
        <w:t>but you</w:t>
      </w:r>
      <w:r w:rsidR="0036436C">
        <w:t>r</w:t>
      </w:r>
      <w:r w:rsidRPr="00AC3147">
        <w:t xml:space="preserve"> </w:t>
      </w:r>
      <w:r w:rsidR="0036436C">
        <w:t>use and modification must be consistent with the consent under which the data was provided and/or gathered and you may not distribute the data or your modifications to the data</w:t>
      </w:r>
      <w:r w:rsidRPr="00AC3147">
        <w:t>.</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t>
      </w:r>
      <w:proofErr w:type="gramStart"/>
      <w:r w:rsidRPr="00D46BE5">
        <w:rPr>
          <w:b w:val="0"/>
        </w:rPr>
        <w:t>ways;</w:t>
      </w:r>
      <w:proofErr w:type="gramEnd"/>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 xml:space="preserve">the </w:t>
      </w:r>
      <w:proofErr w:type="gramStart"/>
      <w:r w:rsidR="00BC3285">
        <w:rPr>
          <w:b w:val="0"/>
        </w:rPr>
        <w:t>Materials</w:t>
      </w:r>
      <w:r w:rsidRPr="00D46BE5">
        <w:rPr>
          <w:b w:val="0"/>
        </w:rPr>
        <w:t>;</w:t>
      </w:r>
      <w:proofErr w:type="gramEnd"/>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 xml:space="preserve">the </w:t>
      </w:r>
      <w:proofErr w:type="gramStart"/>
      <w:r w:rsidR="00BC3285">
        <w:rPr>
          <w:b w:val="0"/>
        </w:rPr>
        <w:t>Materials</w:t>
      </w:r>
      <w:r w:rsidRPr="00D46BE5">
        <w:rPr>
          <w:b w:val="0"/>
        </w:rPr>
        <w:t>;</w:t>
      </w:r>
      <w:proofErr w:type="gramEnd"/>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distribute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F8EA5D1" w14:textId="3E0C6457" w:rsidR="00DA1285" w:rsidRPr="00AC3147" w:rsidRDefault="00DA1285" w:rsidP="00DA1285">
      <w:pPr>
        <w:pStyle w:val="Bullet2"/>
        <w:numPr>
          <w:ilvl w:val="0"/>
          <w:numId w:val="2"/>
        </w:numPr>
      </w:pPr>
      <w:r w:rsidRPr="00514AA2">
        <w:t xml:space="preserve">PERSONAL DATA.  </w:t>
      </w:r>
      <w:r w:rsidRPr="0043609E">
        <w:rPr>
          <w:b w:val="0"/>
          <w:bCs/>
        </w:rPr>
        <w:t>If the data</w:t>
      </w:r>
      <w:r>
        <w:rPr>
          <w:b w:val="0"/>
          <w:bCs/>
        </w:rPr>
        <w:t xml:space="preserve"> (set forth in Section 1(c) above)</w:t>
      </w:r>
      <w:r w:rsidRPr="0043609E">
        <w:rPr>
          <w:b w:val="0"/>
          <w:bCs/>
        </w:rPr>
        <w:t xml:space="preserve"> includes or is found to include any data that enables any ability to identify an individual (“Personal Data”), you will not use such Personal Data for any purpose other than was authorized and consented to by the data subject/research participant.  You will not use Personal Data to contact any person.  You will keep Personal Data in strict confidence.  You will not share any Personal Data that is collected or in your possession with any third party for any reason and as required under the original consent agreement.</w:t>
      </w:r>
      <w:r w:rsidR="00931630">
        <w:rPr>
          <w:b w:val="0"/>
          <w:bCs/>
        </w:rPr>
        <w:t xml:space="preserve">  </w:t>
      </w:r>
      <w:r w:rsidR="00931630" w:rsidRPr="0043609E">
        <w:rPr>
          <w:b w:val="0"/>
          <w:bCs/>
        </w:rPr>
        <w:t>Further, you will destroy the Personal Data and any backup or copies</w:t>
      </w:r>
      <w:r w:rsidR="00931630">
        <w:rPr>
          <w:b w:val="0"/>
          <w:bCs/>
        </w:rPr>
        <w:t xml:space="preserve">, </w:t>
      </w:r>
      <w:r w:rsidR="00931630" w:rsidRPr="002F531F">
        <w:t>immediately upon the completion of your research</w:t>
      </w:r>
      <w:r w:rsidR="00931630" w:rsidRPr="0043609E">
        <w:rPr>
          <w:b w:val="0"/>
          <w:bCs/>
        </w:rPr>
        <w:t xml:space="preserve">.  </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19F734BB"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w:t>
      </w:r>
      <w:r w:rsidRPr="00F5409F">
        <w:lastRenderedPageBreak/>
        <w:t xml:space="preserve">feedback is designated by you as confidential.  Such feedback shall be considered a contribution and licensed to Microsoft under the terms of Section </w:t>
      </w:r>
      <w:r w:rsidR="00DA1285">
        <w:t>4</w:t>
      </w:r>
      <w:r w:rsidRPr="00F5409F">
        <w:t xml:space="preserve"> above.</w:t>
      </w:r>
    </w:p>
    <w:p w14:paraId="757A3F58" w14:textId="0CEC3D13" w:rsidR="00F5409F" w:rsidRPr="00957829" w:rsidDel="00C171C0" w:rsidRDefault="00461E63" w:rsidP="00F05252">
      <w:pPr>
        <w:pStyle w:val="Heading1"/>
        <w:numPr>
          <w:ilvl w:val="0"/>
          <w:numId w:val="2"/>
        </w:numPr>
        <w:tabs>
          <w:tab w:val="clear" w:pos="360"/>
        </w:tabs>
        <w:rPr>
          <w:del w:id="2" w:author="Pamela Lew (CELA)" w:date="2023-11-01T14:30:00Z"/>
          <w:highlight w:val="yellow"/>
          <w:rPrChange w:id="3" w:author="Pamela Lew (CELA)" w:date="2023-11-01T14:33:00Z">
            <w:rPr>
              <w:del w:id="4" w:author="Pamela Lew (CELA)" w:date="2023-11-01T14:30:00Z"/>
            </w:rPr>
          </w:rPrChange>
        </w:rPr>
      </w:pPr>
      <w:del w:id="5" w:author="Pamela Lew (CELA)" w:date="2023-11-01T14:30:00Z">
        <w:r w:rsidRPr="00957829" w:rsidDel="00C171C0">
          <w:rPr>
            <w:bCs w:val="0"/>
            <w:highlight w:val="yellow"/>
            <w:rPrChange w:id="6" w:author="Pamela Lew (CELA)" w:date="2023-11-01T14:33:00Z">
              <w:rPr>
                <w:bCs w:val="0"/>
              </w:rPr>
            </w:rPrChange>
          </w:rPr>
          <w:delText>EXPORT RESTRICTIONS.</w:delText>
        </w:r>
        <w:r w:rsidRPr="00957829" w:rsidDel="00C171C0">
          <w:rPr>
            <w:b/>
            <w:bCs w:val="0"/>
            <w:highlight w:val="yellow"/>
            <w:rPrChange w:id="7" w:author="Pamela Lew (CELA)" w:date="2023-11-01T14:33:00Z">
              <w:rPr>
                <w:b/>
                <w:bCs w:val="0"/>
              </w:rPr>
            </w:rPrChange>
          </w:rPr>
          <w:delText xml:space="preserve"> You must comply with all domestic and international export laws and regulations that apply to </w:delText>
        </w:r>
        <w:r w:rsidR="00BC3285" w:rsidRPr="00957829" w:rsidDel="00C171C0">
          <w:rPr>
            <w:b/>
            <w:bCs w:val="0"/>
            <w:highlight w:val="yellow"/>
            <w:rPrChange w:id="8" w:author="Pamela Lew (CELA)" w:date="2023-11-01T14:33:00Z">
              <w:rPr>
                <w:b/>
                <w:bCs w:val="0"/>
              </w:rPr>
            </w:rPrChange>
          </w:rPr>
          <w:delText>the Materials</w:delText>
        </w:r>
        <w:r w:rsidRPr="00957829" w:rsidDel="00C171C0">
          <w:rPr>
            <w:b/>
            <w:bCs w:val="0"/>
            <w:highlight w:val="yellow"/>
            <w:rPrChange w:id="9" w:author="Pamela Lew (CELA)" w:date="2023-11-01T14:33:00Z">
              <w:rPr>
                <w:b/>
                <w:bCs w:val="0"/>
              </w:rPr>
            </w:rPrChange>
          </w:rPr>
          <w:delText>, which include restrictions on destinations, end users, and end use. For further information on export restrictions, visit (aka.ms/exporting).</w:delText>
        </w:r>
      </w:del>
    </w:p>
    <w:p w14:paraId="536F8811" w14:textId="02E7CAF1" w:rsidR="00C171C0" w:rsidRPr="00957829" w:rsidRDefault="002E038D">
      <w:pPr>
        <w:pStyle w:val="ListParagraph"/>
        <w:numPr>
          <w:ilvl w:val="0"/>
          <w:numId w:val="2"/>
        </w:numPr>
        <w:rPr>
          <w:ins w:id="10" w:author="Pamela Lew (CELA)" w:date="2023-11-01T14:30:00Z"/>
          <w:highlight w:val="yellow"/>
          <w:rPrChange w:id="11" w:author="Pamela Lew (CELA)" w:date="2023-11-01T14:33:00Z">
            <w:rPr>
              <w:ins w:id="12" w:author="Pamela Lew (CELA)" w:date="2023-11-01T14:30:00Z"/>
            </w:rPr>
          </w:rPrChange>
        </w:rPr>
        <w:pPrChange w:id="13" w:author="Pamela Lew (CELA)" w:date="2023-11-01T14:33:00Z">
          <w:pPr>
            <w:pStyle w:val="Heading1"/>
            <w:numPr>
              <w:numId w:val="2"/>
            </w:numPr>
            <w:tabs>
              <w:tab w:val="num" w:pos="360"/>
            </w:tabs>
            <w:ind w:left="357" w:hanging="357"/>
          </w:pPr>
        </w:pPrChange>
      </w:pPr>
      <w:ins w:id="14" w:author="Pamela Lew (CELA)" w:date="2023-11-01T14:32:00Z">
        <w:r w:rsidRPr="00957829">
          <w:rPr>
            <w:rStyle w:val="Strong"/>
            <w:b/>
            <w:bCs w:val="0"/>
            <w:color w:val="242424"/>
            <w:highlight w:val="yellow"/>
            <w:shd w:val="clear" w:color="auto" w:fill="FFFFFF"/>
            <w:rPrChange w:id="15" w:author="Pamela Lew (CELA)" w:date="2023-11-01T14:33:00Z">
              <w:rPr>
                <w:rStyle w:val="Strong"/>
                <w:color w:val="242424"/>
                <w:shd w:val="clear" w:color="auto" w:fill="FFFFFF"/>
              </w:rPr>
            </w:rPrChange>
          </w:rPr>
          <w:t>COMPLIANCE WITH TRADE LAWS</w:t>
        </w:r>
        <w:r w:rsidRPr="00957829">
          <w:rPr>
            <w:rStyle w:val="Strong"/>
            <w:color w:val="242424"/>
            <w:highlight w:val="yellow"/>
            <w:shd w:val="clear" w:color="auto" w:fill="FFFFFF"/>
            <w:rPrChange w:id="16" w:author="Pamela Lew (CELA)" w:date="2023-11-01T14:33:00Z">
              <w:rPr>
                <w:rStyle w:val="Strong"/>
                <w:b w:val="0"/>
                <w:bCs/>
                <w:color w:val="242424"/>
                <w:shd w:val="clear" w:color="auto" w:fill="FFFFFF"/>
              </w:rPr>
            </w:rPrChange>
          </w:rPr>
          <w:t>.</w:t>
        </w:r>
        <w:r w:rsidRPr="00957829">
          <w:rPr>
            <w:color w:val="242424"/>
            <w:highlight w:val="yellow"/>
            <w:shd w:val="clear" w:color="auto" w:fill="FFFFFF"/>
            <w:rPrChange w:id="17" w:author="Pamela Lew (CELA)" w:date="2023-11-01T14:33:00Z">
              <w:rPr>
                <w:b/>
                <w:bCs w:val="0"/>
                <w:color w:val="242424"/>
                <w:shd w:val="clear" w:color="auto" w:fill="FFFFFF"/>
              </w:rPr>
            </w:rPrChange>
          </w:rPr>
          <w:t> </w:t>
        </w:r>
        <w:r w:rsidRPr="00957829">
          <w:rPr>
            <w:b w:val="0"/>
            <w:bCs/>
            <w:color w:val="242424"/>
            <w:highlight w:val="yellow"/>
            <w:shd w:val="clear" w:color="auto" w:fill="FFFFFF"/>
            <w:rPrChange w:id="18" w:author="Pamela Lew (CELA)" w:date="2023-11-01T14:33:00Z">
              <w:rPr>
                <w:b/>
                <w:bCs w:val="0"/>
                <w:color w:val="242424"/>
                <w:shd w:val="clear" w:color="auto" w:fill="FFFFFF"/>
              </w:rPr>
            </w:rPrChange>
          </w:rPr>
          <w:t>You acknowledge that the Materials may be subject to applicable trade laws in one or more countries.  You will comply with all relevant laws and regulations applicable to the import or export of the Materials, including but not limited to, trade laws such as the U.S. Export Administration Regulations or other end-user, end use, and destination restrictions by the U.S. and other governments, as well as sanctions regulations administered by the U.S. Office of Foreign Assets Control. Microsoft may suspend or terminate the agreement immediately to the extent that Microsoft reasonably concludes that continued performance would violate trade laws or put it at risk of becoming subject to sanctions or penalties under trade laws. For additional information, see </w:t>
        </w:r>
        <w:r w:rsidRPr="00957829">
          <w:rPr>
            <w:b w:val="0"/>
            <w:bCs/>
            <w:color w:val="242424"/>
            <w:highlight w:val="yellow"/>
            <w:shd w:val="clear" w:color="auto" w:fill="FFFFFF"/>
            <w:rPrChange w:id="19" w:author="Pamela Lew (CELA)" w:date="2023-11-01T14:33:00Z">
              <w:rPr>
                <w:b/>
                <w:bCs w:val="0"/>
                <w:color w:val="242424"/>
                <w:shd w:val="clear" w:color="auto" w:fill="FFFFFF"/>
              </w:rPr>
            </w:rPrChange>
          </w:rPr>
          <w:fldChar w:fldCharType="begin"/>
        </w:r>
        <w:r w:rsidRPr="00957829">
          <w:rPr>
            <w:b w:val="0"/>
            <w:bCs/>
            <w:color w:val="242424"/>
            <w:highlight w:val="yellow"/>
            <w:shd w:val="clear" w:color="auto" w:fill="FFFFFF"/>
            <w:rPrChange w:id="20" w:author="Pamela Lew (CELA)" w:date="2023-11-01T14:33:00Z">
              <w:rPr>
                <w:b/>
                <w:bCs w:val="0"/>
                <w:color w:val="242424"/>
                <w:shd w:val="clear" w:color="auto" w:fill="FFFFFF"/>
              </w:rPr>
            </w:rPrChange>
          </w:rPr>
          <w:instrText>HYPERLINK "https://nam06.safelinks.protection.outlook.com/?url=http://www.microsoft.com/exporting&amp;data=05%7c01%7cannemb%40microsoft.com%7c8b783ebe6a454d0a340e08daa7c1ef89%7c72f988bf86f141af91ab2d7cd011db47%7c1%7c0%7c638006748637050001%7cUnknown%7cTWFpbGZsb3d8eyJWIjoiMC4wLjAwMDAiLCJQIjoiV2luMzIiLCJBTiI6Ik1haWwiLCJXVCI6Mn0%3D%7c3000%7c%7c%7c&amp;sdata=qI0aGUvx3vxnD0rzEjVlMIcm2MaxebD5cMsuFJUWu%2BY%3D&amp;reserved=0" \o "http://www.microsoft.com/exporting"</w:instrText>
        </w:r>
        <w:r w:rsidRPr="00BC790D">
          <w:rPr>
            <w:b w:val="0"/>
            <w:bCs/>
            <w:color w:val="242424"/>
            <w:highlight w:val="yellow"/>
            <w:shd w:val="clear" w:color="auto" w:fill="FFFFFF"/>
          </w:rPr>
        </w:r>
        <w:r w:rsidRPr="00957829">
          <w:rPr>
            <w:b w:val="0"/>
            <w:bCs/>
            <w:color w:val="242424"/>
            <w:highlight w:val="yellow"/>
            <w:shd w:val="clear" w:color="auto" w:fill="FFFFFF"/>
            <w:rPrChange w:id="21" w:author="Pamela Lew (CELA)" w:date="2023-11-01T14:33:00Z">
              <w:rPr>
                <w:b/>
                <w:bCs w:val="0"/>
                <w:color w:val="242424"/>
                <w:shd w:val="clear" w:color="auto" w:fill="FFFFFF"/>
              </w:rPr>
            </w:rPrChange>
          </w:rPr>
          <w:fldChar w:fldCharType="separate"/>
        </w:r>
        <w:r w:rsidRPr="00957829">
          <w:rPr>
            <w:rStyle w:val="Hyperlink"/>
            <w:b w:val="0"/>
            <w:bCs/>
            <w:color w:val="0078D4"/>
            <w:highlight w:val="yellow"/>
            <w:shd w:val="clear" w:color="auto" w:fill="FFFFFF"/>
            <w:rPrChange w:id="22" w:author="Pamela Lew (CELA)" w:date="2023-11-01T14:33:00Z">
              <w:rPr>
                <w:rStyle w:val="Hyperlink"/>
                <w:b/>
                <w:bCs w:val="0"/>
                <w:color w:val="0078D4"/>
                <w:shd w:val="clear" w:color="auto" w:fill="FFFFFF"/>
              </w:rPr>
            </w:rPrChange>
          </w:rPr>
          <w:t>www.microsoft.com/exporting</w:t>
        </w:r>
        <w:r w:rsidRPr="00957829">
          <w:rPr>
            <w:b w:val="0"/>
            <w:bCs/>
            <w:color w:val="242424"/>
            <w:highlight w:val="yellow"/>
            <w:shd w:val="clear" w:color="auto" w:fill="FFFFFF"/>
            <w:rPrChange w:id="23" w:author="Pamela Lew (CELA)" w:date="2023-11-01T14:33:00Z">
              <w:rPr>
                <w:b/>
                <w:bCs w:val="0"/>
                <w:color w:val="242424"/>
                <w:shd w:val="clear" w:color="auto" w:fill="FFFFFF"/>
              </w:rPr>
            </w:rPrChange>
          </w:rPr>
          <w:fldChar w:fldCharType="end"/>
        </w:r>
        <w:r w:rsidRPr="00957829">
          <w:rPr>
            <w:b w:val="0"/>
            <w:bCs/>
            <w:color w:val="242424"/>
            <w:highlight w:val="yellow"/>
            <w:shd w:val="clear" w:color="auto" w:fill="FFFFFF"/>
            <w:rPrChange w:id="24" w:author="Pamela Lew (CELA)" w:date="2023-11-01T14:33:00Z">
              <w:rPr>
                <w:b/>
                <w:bCs w:val="0"/>
                <w:color w:val="242424"/>
                <w:shd w:val="clear" w:color="auto" w:fill="FFFFFF"/>
              </w:rPr>
            </w:rPrChange>
          </w:rPr>
          <w:t>.</w:t>
        </w:r>
      </w:ins>
    </w:p>
    <w:p w14:paraId="300955DF" w14:textId="79B5EDC5"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25" w:name="OLE_LINK5"/>
      <w:bookmarkStart w:id="26"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xml:space="preserve">; nor </w:t>
      </w:r>
      <w:proofErr w:type="gramStart"/>
      <w:r w:rsidRPr="001E341F">
        <w:t>is</w:t>
      </w:r>
      <w:proofErr w:type="gramEnd"/>
      <w:r w:rsidRPr="001E341F">
        <w:t xml:space="preserve"> combining individual proceedings without the consent of all parties. The complete Arbitration Agreement contains more terms and is at aka.ms/arb-agreement-1. You and Microsoft agree to these terms.</w:t>
      </w:r>
      <w:bookmarkEnd w:id="25"/>
      <w:bookmarkEnd w:id="26"/>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C3285">
        <w:t>the Materials</w:t>
      </w:r>
      <w:r w:rsidRPr="001E341F">
        <w:t xml:space="preserve"> will resume checking for and installing updates), or uninstalling </w:t>
      </w:r>
      <w:r w:rsidR="00BC3285">
        <w:t>the Materials</w:t>
      </w:r>
      <w:r w:rsidRPr="001E341F">
        <w:t xml:space="preserve">. The product documentation, if </w:t>
      </w:r>
      <w:proofErr w:type="gramStart"/>
      <w:r w:rsidRPr="001E341F">
        <w:t>any</w:t>
      </w:r>
      <w:proofErr w:type="gramEnd"/>
      <w:r w:rsidRPr="001E341F">
        <w:t>,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86676179">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16cid:durableId="1854683668">
    <w:abstractNumId w:val="5"/>
  </w:num>
  <w:num w:numId="3" w16cid:durableId="271477434">
    <w:abstractNumId w:val="2"/>
  </w:num>
  <w:num w:numId="4" w16cid:durableId="1172910531">
    <w:abstractNumId w:val="9"/>
  </w:num>
  <w:num w:numId="5" w16cid:durableId="1489790424">
    <w:abstractNumId w:val="6"/>
  </w:num>
  <w:num w:numId="6" w16cid:durableId="1668554622">
    <w:abstractNumId w:val="7"/>
  </w:num>
  <w:num w:numId="7" w16cid:durableId="390616505">
    <w:abstractNumId w:val="3"/>
  </w:num>
  <w:num w:numId="8" w16cid:durableId="443767635">
    <w:abstractNumId w:val="0"/>
  </w:num>
  <w:num w:numId="9" w16cid:durableId="266158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5772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mela Lew (CELA)">
    <w15:presenceInfo w15:providerId="AD" w15:userId="S::pale@microsoft.com::d16fe914-39a4-4772-b28b-963e6fffc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351B5"/>
    <w:rsid w:val="000453E5"/>
    <w:rsid w:val="00061B63"/>
    <w:rsid w:val="000751A3"/>
    <w:rsid w:val="00086155"/>
    <w:rsid w:val="00094277"/>
    <w:rsid w:val="000A1197"/>
    <w:rsid w:val="000A79EC"/>
    <w:rsid w:val="000B2E05"/>
    <w:rsid w:val="000D3F17"/>
    <w:rsid w:val="000E0FC2"/>
    <w:rsid w:val="000F482A"/>
    <w:rsid w:val="00100B8E"/>
    <w:rsid w:val="0015291F"/>
    <w:rsid w:val="00197F1E"/>
    <w:rsid w:val="001E6D46"/>
    <w:rsid w:val="002053C7"/>
    <w:rsid w:val="002167C3"/>
    <w:rsid w:val="00276416"/>
    <w:rsid w:val="0028198C"/>
    <w:rsid w:val="00295C13"/>
    <w:rsid w:val="002C509C"/>
    <w:rsid w:val="002E038D"/>
    <w:rsid w:val="00335D0F"/>
    <w:rsid w:val="0036436C"/>
    <w:rsid w:val="003D19F0"/>
    <w:rsid w:val="003E5A3C"/>
    <w:rsid w:val="00415CCC"/>
    <w:rsid w:val="0044783E"/>
    <w:rsid w:val="004617EE"/>
    <w:rsid w:val="00461E63"/>
    <w:rsid w:val="00493666"/>
    <w:rsid w:val="004B4892"/>
    <w:rsid w:val="004B5F82"/>
    <w:rsid w:val="004C5E6C"/>
    <w:rsid w:val="004F53BF"/>
    <w:rsid w:val="00501896"/>
    <w:rsid w:val="00597024"/>
    <w:rsid w:val="00655E99"/>
    <w:rsid w:val="00676EC0"/>
    <w:rsid w:val="00692375"/>
    <w:rsid w:val="006A4FF7"/>
    <w:rsid w:val="006D5AB8"/>
    <w:rsid w:val="006E5D04"/>
    <w:rsid w:val="006F1538"/>
    <w:rsid w:val="00765033"/>
    <w:rsid w:val="00767C84"/>
    <w:rsid w:val="007833A4"/>
    <w:rsid w:val="00784E02"/>
    <w:rsid w:val="00807298"/>
    <w:rsid w:val="008501A3"/>
    <w:rsid w:val="008614E1"/>
    <w:rsid w:val="00877623"/>
    <w:rsid w:val="00895322"/>
    <w:rsid w:val="008C0091"/>
    <w:rsid w:val="008C45C4"/>
    <w:rsid w:val="008D35E8"/>
    <w:rsid w:val="00915845"/>
    <w:rsid w:val="00931630"/>
    <w:rsid w:val="00957829"/>
    <w:rsid w:val="00961527"/>
    <w:rsid w:val="0099219B"/>
    <w:rsid w:val="009A30FF"/>
    <w:rsid w:val="009C1D4D"/>
    <w:rsid w:val="00A13AD7"/>
    <w:rsid w:val="00A1689B"/>
    <w:rsid w:val="00A4741C"/>
    <w:rsid w:val="00AA7795"/>
    <w:rsid w:val="00AB5832"/>
    <w:rsid w:val="00AD0AE8"/>
    <w:rsid w:val="00B22180"/>
    <w:rsid w:val="00B33787"/>
    <w:rsid w:val="00B67946"/>
    <w:rsid w:val="00BC3285"/>
    <w:rsid w:val="00BC790D"/>
    <w:rsid w:val="00BD061A"/>
    <w:rsid w:val="00BE05F3"/>
    <w:rsid w:val="00C01969"/>
    <w:rsid w:val="00C171C0"/>
    <w:rsid w:val="00C30DF3"/>
    <w:rsid w:val="00CC2EB8"/>
    <w:rsid w:val="00CC3F86"/>
    <w:rsid w:val="00CD0642"/>
    <w:rsid w:val="00D15851"/>
    <w:rsid w:val="00D2214D"/>
    <w:rsid w:val="00D46BE5"/>
    <w:rsid w:val="00D841EB"/>
    <w:rsid w:val="00D86603"/>
    <w:rsid w:val="00DA1285"/>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paragraph" w:styleId="Revision">
    <w:name w:val="Revision"/>
    <w:hidden/>
    <w:uiPriority w:val="99"/>
    <w:semiHidden/>
    <w:rsid w:val="00100B8E"/>
    <w:pPr>
      <w:spacing w:after="0" w:line="240" w:lineRule="auto"/>
    </w:pPr>
    <w:rPr>
      <w:rFonts w:ascii="Tahoma" w:eastAsia="MS Mincho" w:hAnsi="Tahoma" w:cs="Tahoma"/>
      <w:b/>
      <w:sz w:val="19"/>
      <w:szCs w:val="19"/>
    </w:rPr>
  </w:style>
  <w:style w:type="character" w:styleId="Hyperlink">
    <w:name w:val="Hyperlink"/>
    <w:basedOn w:val="DefaultParagraphFont"/>
    <w:uiPriority w:val="99"/>
    <w:semiHidden/>
    <w:unhideWhenUsed/>
    <w:rsid w:val="002E0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2.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18D45-07EB-4211-9BE1-7ADBFBEA7826}">
  <ds:schemaRefs>
    <ds:schemaRef ds:uri="http://schemas.microsoft.com/office/2006/metadata/properties"/>
    <ds:schemaRef ds:uri="http://purl.org/dc/dcmitype/"/>
    <ds:schemaRef ds:uri="http://www.w3.org/XML/1998/namespac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77f56dbb-bceb-4147-8302-be1df11d5a9e"/>
    <ds:schemaRef ds:uri="d3882066-72d5-48c7-bd55-bc40da6bdcfa"/>
    <ds:schemaRef ds:uri="http://schemas.microsoft.com/sharepoint/v3"/>
    <ds:schemaRef ds:uri="http://purl.org/dc/te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2</cp:revision>
  <dcterms:created xsi:type="dcterms:W3CDTF">2024-01-27T00:11:00Z</dcterms:created>
  <dcterms:modified xsi:type="dcterms:W3CDTF">2024-01-27T00:11:00Z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